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1AEE" w:rsidRPr="00BA1473" w:rsidRDefault="00B13CD9" w:rsidP="00B12EAE">
      <w:pPr>
        <w:spacing w:line="240" w:lineRule="atLeast"/>
        <w:contextualSpacing/>
        <w:jc w:val="center"/>
        <w:rPr>
          <w:b/>
          <w:sz w:val="36"/>
        </w:rPr>
      </w:pPr>
      <w:r w:rsidRPr="00BA1473">
        <w:rPr>
          <w:b/>
          <w:sz w:val="36"/>
        </w:rPr>
        <w:t>BSDS3003 – Data Structure &amp; Algorithm</w:t>
      </w:r>
    </w:p>
    <w:p w:rsidR="00B13CD9" w:rsidRPr="0097685D" w:rsidRDefault="00B76471" w:rsidP="00B12EAE">
      <w:pPr>
        <w:spacing w:line="240" w:lineRule="atLeast"/>
        <w:contextualSpacing/>
        <w:jc w:val="center"/>
        <w:rPr>
          <w:b/>
          <w:sz w:val="28"/>
        </w:rPr>
      </w:pPr>
      <w:r w:rsidRPr="0097685D">
        <w:rPr>
          <w:b/>
          <w:sz w:val="28"/>
        </w:rPr>
        <w:t xml:space="preserve">Individual </w:t>
      </w:r>
      <w:r w:rsidR="007F0525" w:rsidRPr="0097685D">
        <w:rPr>
          <w:b/>
          <w:sz w:val="28"/>
        </w:rPr>
        <w:t>Assignment</w:t>
      </w:r>
      <w:r w:rsidR="00B13CD9" w:rsidRPr="0097685D">
        <w:rPr>
          <w:b/>
          <w:sz w:val="28"/>
        </w:rPr>
        <w:t xml:space="preserve"> –</w:t>
      </w:r>
      <w:r w:rsidR="000B15CA" w:rsidRPr="0097685D">
        <w:rPr>
          <w:b/>
          <w:sz w:val="28"/>
        </w:rPr>
        <w:t xml:space="preserve"> </w:t>
      </w:r>
      <w:r w:rsidR="0097685D" w:rsidRPr="0097685D">
        <w:rPr>
          <w:b/>
          <w:sz w:val="28"/>
        </w:rPr>
        <w:t>Application</w:t>
      </w:r>
      <w:r w:rsidR="00EE0A9E">
        <w:rPr>
          <w:b/>
          <w:sz w:val="28"/>
        </w:rPr>
        <w:t>s</w:t>
      </w:r>
      <w:r w:rsidR="0097685D" w:rsidRPr="0097685D">
        <w:rPr>
          <w:b/>
          <w:sz w:val="28"/>
        </w:rPr>
        <w:t xml:space="preserve"> of Graph Algorithms</w:t>
      </w:r>
      <w:r w:rsidR="00253A88" w:rsidRPr="0097685D">
        <w:rPr>
          <w:b/>
          <w:sz w:val="28"/>
        </w:rPr>
        <w:t xml:space="preserve"> (weighting: </w:t>
      </w:r>
      <w:r w:rsidR="0064695B">
        <w:rPr>
          <w:b/>
          <w:sz w:val="28"/>
        </w:rPr>
        <w:t>35</w:t>
      </w:r>
      <w:r w:rsidR="00253A88" w:rsidRPr="0097685D">
        <w:rPr>
          <w:b/>
          <w:sz w:val="28"/>
        </w:rPr>
        <w:t>%)</w:t>
      </w:r>
    </w:p>
    <w:p w:rsidR="00B13CD9" w:rsidRDefault="00B13CD9" w:rsidP="00B13CD9">
      <w:pPr>
        <w:jc w:val="center"/>
        <w:rPr>
          <w:b/>
        </w:rPr>
      </w:pPr>
    </w:p>
    <w:p w:rsidR="00A7503D" w:rsidRPr="00B12EAE" w:rsidRDefault="00A7503D" w:rsidP="00B13CD9">
      <w:pPr>
        <w:jc w:val="center"/>
        <w:rPr>
          <w:b/>
        </w:rPr>
      </w:pPr>
    </w:p>
    <w:p w:rsidR="00B13CD9" w:rsidRPr="0097685D" w:rsidRDefault="00EA2F4C" w:rsidP="00B13CD9">
      <w:pPr>
        <w:rPr>
          <w:b/>
          <w:szCs w:val="26"/>
        </w:rPr>
      </w:pPr>
      <w:r w:rsidRPr="0097685D">
        <w:rPr>
          <w:b/>
          <w:szCs w:val="26"/>
        </w:rPr>
        <w:t>Problem D</w:t>
      </w:r>
      <w:r w:rsidR="00B13CD9" w:rsidRPr="0097685D">
        <w:rPr>
          <w:b/>
          <w:szCs w:val="26"/>
        </w:rPr>
        <w:t>escription</w:t>
      </w:r>
    </w:p>
    <w:p w:rsidR="00B12EAE" w:rsidRPr="009F361B" w:rsidRDefault="0097685D" w:rsidP="00B13CD9">
      <w:pPr>
        <w:rPr>
          <w:b/>
          <w:sz w:val="22"/>
        </w:rPr>
      </w:pPr>
      <w:r>
        <w:rPr>
          <w:sz w:val="22"/>
        </w:rPr>
        <w:t xml:space="preserve">Many real-life problems can be modeled by graphs and resolved by relevant graph algorithms. In this assignment, you are given different problem scenarios and asked to resolve those problems by </w:t>
      </w:r>
      <w:r w:rsidR="00DA2817">
        <w:rPr>
          <w:sz w:val="22"/>
        </w:rPr>
        <w:t>using</w:t>
      </w:r>
      <w:r>
        <w:rPr>
          <w:sz w:val="22"/>
        </w:rPr>
        <w:t xml:space="preserve"> </w:t>
      </w:r>
      <w:r w:rsidR="00EA359B">
        <w:rPr>
          <w:sz w:val="22"/>
        </w:rPr>
        <w:t>selected</w:t>
      </w:r>
      <w:r>
        <w:rPr>
          <w:sz w:val="22"/>
        </w:rPr>
        <w:t xml:space="preserve"> graph algorithms. </w:t>
      </w:r>
      <w:r w:rsidRPr="009F361B">
        <w:rPr>
          <w:b/>
          <w:sz w:val="22"/>
        </w:rPr>
        <w:t xml:space="preserve"> </w:t>
      </w:r>
      <w:r w:rsidR="00EE0A9E" w:rsidRPr="008E428C">
        <w:rPr>
          <w:b/>
          <w:sz w:val="22"/>
          <w:highlight w:val="yellow"/>
        </w:rPr>
        <w:t>Y</w:t>
      </w:r>
      <w:r w:rsidRPr="008E428C">
        <w:rPr>
          <w:b/>
          <w:sz w:val="22"/>
          <w:highlight w:val="yellow"/>
        </w:rPr>
        <w:t xml:space="preserve">ou need to </w:t>
      </w:r>
      <w:r w:rsidR="00EE0A9E" w:rsidRPr="008E428C">
        <w:rPr>
          <w:b/>
          <w:sz w:val="22"/>
          <w:highlight w:val="yellow"/>
        </w:rPr>
        <w:t>look for right tools in NetworkX and apply them to tackle the problems</w:t>
      </w:r>
      <w:r w:rsidR="00EE0A9E" w:rsidRPr="009F361B">
        <w:rPr>
          <w:b/>
          <w:sz w:val="22"/>
        </w:rPr>
        <w:t>.</w:t>
      </w:r>
    </w:p>
    <w:p w:rsidR="00EE7324" w:rsidRDefault="00EE7324" w:rsidP="00B13CD9">
      <w:pPr>
        <w:rPr>
          <w:sz w:val="22"/>
        </w:rPr>
      </w:pPr>
    </w:p>
    <w:p w:rsidR="00EE7324" w:rsidRDefault="00EE7324" w:rsidP="00B13CD9">
      <w:pPr>
        <w:rPr>
          <w:sz w:val="22"/>
        </w:rPr>
      </w:pPr>
      <w:r>
        <w:rPr>
          <w:sz w:val="22"/>
        </w:rPr>
        <w:t xml:space="preserve">There are </w:t>
      </w:r>
      <w:r w:rsidR="008E428C">
        <w:rPr>
          <w:sz w:val="22"/>
        </w:rPr>
        <w:t>six</w:t>
      </w:r>
      <w:r>
        <w:rPr>
          <w:sz w:val="22"/>
        </w:rPr>
        <w:t xml:space="preserve"> </w:t>
      </w:r>
      <w:r w:rsidR="00390A60">
        <w:rPr>
          <w:sz w:val="22"/>
        </w:rPr>
        <w:t>places</w:t>
      </w:r>
      <w:r>
        <w:rPr>
          <w:sz w:val="22"/>
        </w:rPr>
        <w:t xml:space="preserve"> the distances</w:t>
      </w:r>
      <w:r w:rsidR="00C94C6A">
        <w:rPr>
          <w:sz w:val="22"/>
        </w:rPr>
        <w:t xml:space="preserve"> (in kilometers) </w:t>
      </w:r>
      <w:r>
        <w:rPr>
          <w:sz w:val="22"/>
        </w:rPr>
        <w:t xml:space="preserve">between pairs of </w:t>
      </w:r>
      <w:r w:rsidR="00390A60">
        <w:rPr>
          <w:sz w:val="22"/>
        </w:rPr>
        <w:t>them</w:t>
      </w:r>
      <w:r>
        <w:rPr>
          <w:sz w:val="22"/>
        </w:rPr>
        <w:t xml:space="preserve"> are given below:</w:t>
      </w:r>
    </w:p>
    <w:p w:rsidR="00EE7324" w:rsidRDefault="00EE7324" w:rsidP="00B13CD9">
      <w:pPr>
        <w:rPr>
          <w:sz w:val="22"/>
        </w:rPr>
      </w:pPr>
    </w:p>
    <w:p w:rsidR="009F361B" w:rsidRDefault="009F361B" w:rsidP="009F361B">
      <w:pPr>
        <w:jc w:val="center"/>
        <w:rPr>
          <w:sz w:val="22"/>
        </w:rPr>
      </w:pPr>
      <w:proofErr w:type="gramStart"/>
      <w:r w:rsidRPr="009F361B">
        <w:rPr>
          <w:b/>
          <w:sz w:val="22"/>
        </w:rPr>
        <w:t>Table 1</w:t>
      </w:r>
      <w:r>
        <w:rPr>
          <w:sz w:val="22"/>
        </w:rPr>
        <w:t>.</w:t>
      </w:r>
      <w:proofErr w:type="gramEnd"/>
      <w:r>
        <w:rPr>
          <w:sz w:val="22"/>
        </w:rPr>
        <w:t xml:space="preserve"> </w:t>
      </w:r>
      <w:proofErr w:type="gramStart"/>
      <w:r>
        <w:rPr>
          <w:sz w:val="22"/>
        </w:rPr>
        <w:t xml:space="preserve">Distances (in km) between pairs of </w:t>
      </w:r>
      <w:r w:rsidR="00390A60">
        <w:rPr>
          <w:sz w:val="22"/>
        </w:rPr>
        <w:t>places</w:t>
      </w:r>
      <w:r>
        <w:rPr>
          <w:sz w:val="22"/>
        </w:rPr>
        <w:t>.</w:t>
      </w:r>
      <w:proofErr w:type="gramEnd"/>
    </w:p>
    <w:tbl>
      <w:tblPr>
        <w:tblStyle w:val="TableGrid"/>
        <w:tblW w:w="0" w:type="auto"/>
        <w:tblInd w:w="534" w:type="dxa"/>
        <w:tblLook w:val="04A0" w:firstRow="1" w:lastRow="0" w:firstColumn="1" w:lastColumn="0" w:noHBand="0" w:noVBand="1"/>
      </w:tblPr>
      <w:tblGrid>
        <w:gridCol w:w="1559"/>
        <w:gridCol w:w="992"/>
        <w:gridCol w:w="992"/>
        <w:gridCol w:w="993"/>
        <w:gridCol w:w="992"/>
        <w:gridCol w:w="992"/>
        <w:gridCol w:w="992"/>
      </w:tblGrid>
      <w:tr w:rsidR="008E428C" w:rsidTr="009F361B">
        <w:tc>
          <w:tcPr>
            <w:tcW w:w="1559" w:type="dxa"/>
            <w:shd w:val="clear" w:color="auto" w:fill="D9D9D9" w:themeFill="background1" w:themeFillShade="D9"/>
          </w:tcPr>
          <w:p w:rsidR="008E428C" w:rsidRPr="009F361B" w:rsidRDefault="008E428C" w:rsidP="00EE7324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Place</w:t>
            </w:r>
            <w:r w:rsidRPr="009F361B">
              <w:rPr>
                <w:b/>
                <w:sz w:val="20"/>
              </w:rPr>
              <w:t xml:space="preserve"> Number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8E428C" w:rsidRPr="009F361B" w:rsidRDefault="008E428C" w:rsidP="00EE7324">
            <w:pPr>
              <w:jc w:val="center"/>
              <w:rPr>
                <w:b/>
                <w:sz w:val="20"/>
              </w:rPr>
            </w:pPr>
            <w:r w:rsidRPr="009F361B">
              <w:rPr>
                <w:b/>
                <w:sz w:val="20"/>
              </w:rPr>
              <w:t>1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8E428C" w:rsidRPr="009F361B" w:rsidRDefault="008E428C" w:rsidP="00EE7324">
            <w:pPr>
              <w:jc w:val="center"/>
              <w:rPr>
                <w:b/>
                <w:sz w:val="20"/>
              </w:rPr>
            </w:pPr>
            <w:r w:rsidRPr="009F361B">
              <w:rPr>
                <w:b/>
                <w:sz w:val="20"/>
              </w:rPr>
              <w:t>2</w:t>
            </w:r>
          </w:p>
        </w:tc>
        <w:tc>
          <w:tcPr>
            <w:tcW w:w="993" w:type="dxa"/>
            <w:shd w:val="clear" w:color="auto" w:fill="D9D9D9" w:themeFill="background1" w:themeFillShade="D9"/>
          </w:tcPr>
          <w:p w:rsidR="008E428C" w:rsidRPr="009F361B" w:rsidRDefault="008E428C" w:rsidP="00EE7324">
            <w:pPr>
              <w:jc w:val="center"/>
              <w:rPr>
                <w:b/>
                <w:sz w:val="20"/>
              </w:rPr>
            </w:pPr>
            <w:r w:rsidRPr="009F361B">
              <w:rPr>
                <w:b/>
                <w:sz w:val="20"/>
              </w:rPr>
              <w:t>3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8E428C" w:rsidRPr="009F361B" w:rsidRDefault="008E428C" w:rsidP="00EE7324">
            <w:pPr>
              <w:jc w:val="center"/>
              <w:rPr>
                <w:b/>
                <w:sz w:val="20"/>
              </w:rPr>
            </w:pPr>
            <w:r w:rsidRPr="009F361B">
              <w:rPr>
                <w:b/>
                <w:sz w:val="20"/>
              </w:rPr>
              <w:t>4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8E428C" w:rsidRPr="009F361B" w:rsidRDefault="008E428C" w:rsidP="00EE7324">
            <w:pPr>
              <w:jc w:val="center"/>
              <w:rPr>
                <w:b/>
                <w:sz w:val="20"/>
              </w:rPr>
            </w:pPr>
            <w:r w:rsidRPr="009F361B">
              <w:rPr>
                <w:b/>
                <w:sz w:val="20"/>
              </w:rPr>
              <w:t>5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8E428C" w:rsidRPr="009F361B" w:rsidRDefault="008E428C" w:rsidP="00EE7324">
            <w:pPr>
              <w:jc w:val="center"/>
              <w:rPr>
                <w:b/>
                <w:sz w:val="20"/>
              </w:rPr>
            </w:pPr>
            <w:r w:rsidRPr="009F361B">
              <w:rPr>
                <w:b/>
                <w:sz w:val="20"/>
              </w:rPr>
              <w:t>6</w:t>
            </w:r>
          </w:p>
        </w:tc>
      </w:tr>
      <w:tr w:rsidR="008E428C" w:rsidTr="009F361B">
        <w:tc>
          <w:tcPr>
            <w:tcW w:w="1559" w:type="dxa"/>
            <w:shd w:val="clear" w:color="auto" w:fill="D9D9D9" w:themeFill="background1" w:themeFillShade="D9"/>
          </w:tcPr>
          <w:p w:rsidR="008E428C" w:rsidRPr="00EE7324" w:rsidRDefault="008E428C" w:rsidP="00EE7324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92" w:type="dxa"/>
          </w:tcPr>
          <w:p w:rsidR="008E428C" w:rsidRPr="00EE7324" w:rsidRDefault="008E428C" w:rsidP="00EE7324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992" w:type="dxa"/>
          </w:tcPr>
          <w:p w:rsidR="008E428C" w:rsidRPr="00EE7324" w:rsidRDefault="008E428C" w:rsidP="008E428C">
            <w:pPr>
              <w:jc w:val="center"/>
              <w:rPr>
                <w:sz w:val="20"/>
              </w:rPr>
            </w:pPr>
            <w:r>
              <w:rPr>
                <w:sz w:val="20"/>
              </w:rPr>
              <w:t>1.9</w:t>
            </w:r>
          </w:p>
        </w:tc>
        <w:tc>
          <w:tcPr>
            <w:tcW w:w="993" w:type="dxa"/>
          </w:tcPr>
          <w:p w:rsidR="008E428C" w:rsidRPr="00EE7324" w:rsidRDefault="008E428C" w:rsidP="00EE7324">
            <w:pPr>
              <w:jc w:val="center"/>
              <w:rPr>
                <w:sz w:val="20"/>
              </w:rPr>
            </w:pPr>
            <w:r>
              <w:rPr>
                <w:sz w:val="20"/>
              </w:rPr>
              <w:t>1.8</w:t>
            </w:r>
          </w:p>
        </w:tc>
        <w:tc>
          <w:tcPr>
            <w:tcW w:w="992" w:type="dxa"/>
          </w:tcPr>
          <w:p w:rsidR="008E428C" w:rsidRPr="00EE7324" w:rsidRDefault="008E428C" w:rsidP="00EE7324">
            <w:pPr>
              <w:jc w:val="center"/>
              <w:rPr>
                <w:sz w:val="20"/>
              </w:rPr>
            </w:pPr>
            <w:r>
              <w:rPr>
                <w:sz w:val="20"/>
              </w:rPr>
              <w:t>3.4</w:t>
            </w:r>
          </w:p>
        </w:tc>
        <w:tc>
          <w:tcPr>
            <w:tcW w:w="992" w:type="dxa"/>
          </w:tcPr>
          <w:p w:rsidR="008E428C" w:rsidRPr="00EE7324" w:rsidRDefault="008E428C" w:rsidP="00EE7324">
            <w:pPr>
              <w:jc w:val="center"/>
              <w:rPr>
                <w:sz w:val="20"/>
              </w:rPr>
            </w:pPr>
            <w:r>
              <w:rPr>
                <w:sz w:val="20"/>
              </w:rPr>
              <w:t>2.8</w:t>
            </w:r>
          </w:p>
        </w:tc>
        <w:tc>
          <w:tcPr>
            <w:tcW w:w="992" w:type="dxa"/>
          </w:tcPr>
          <w:p w:rsidR="008E428C" w:rsidRPr="00EE7324" w:rsidRDefault="008E428C" w:rsidP="00EE7324">
            <w:pPr>
              <w:jc w:val="center"/>
              <w:rPr>
                <w:sz w:val="20"/>
              </w:rPr>
            </w:pPr>
            <w:r>
              <w:rPr>
                <w:sz w:val="20"/>
              </w:rPr>
              <w:t>3.2</w:t>
            </w:r>
          </w:p>
        </w:tc>
      </w:tr>
      <w:tr w:rsidR="008E428C" w:rsidTr="009F361B">
        <w:tc>
          <w:tcPr>
            <w:tcW w:w="1559" w:type="dxa"/>
            <w:shd w:val="clear" w:color="auto" w:fill="D9D9D9" w:themeFill="background1" w:themeFillShade="D9"/>
          </w:tcPr>
          <w:p w:rsidR="008E428C" w:rsidRPr="00EE7324" w:rsidRDefault="008E428C" w:rsidP="00EE7324">
            <w:pPr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992" w:type="dxa"/>
          </w:tcPr>
          <w:p w:rsidR="008E428C" w:rsidRPr="00EE7324" w:rsidRDefault="008E428C" w:rsidP="00EE7324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992" w:type="dxa"/>
          </w:tcPr>
          <w:p w:rsidR="008E428C" w:rsidRPr="00EE7324" w:rsidRDefault="008E428C" w:rsidP="008E3C85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993" w:type="dxa"/>
          </w:tcPr>
          <w:p w:rsidR="008E428C" w:rsidRPr="00EE7324" w:rsidRDefault="008E428C" w:rsidP="00EE7324">
            <w:pPr>
              <w:jc w:val="center"/>
              <w:rPr>
                <w:sz w:val="20"/>
              </w:rPr>
            </w:pPr>
            <w:r>
              <w:rPr>
                <w:sz w:val="20"/>
              </w:rPr>
              <w:t>2.3</w:t>
            </w:r>
          </w:p>
        </w:tc>
        <w:tc>
          <w:tcPr>
            <w:tcW w:w="992" w:type="dxa"/>
          </w:tcPr>
          <w:p w:rsidR="008E428C" w:rsidRPr="00EE7324" w:rsidRDefault="008E428C" w:rsidP="00EE7324">
            <w:pPr>
              <w:jc w:val="center"/>
              <w:rPr>
                <w:sz w:val="20"/>
              </w:rPr>
            </w:pPr>
            <w:r>
              <w:rPr>
                <w:sz w:val="20"/>
              </w:rPr>
              <w:t>1.8</w:t>
            </w:r>
          </w:p>
        </w:tc>
        <w:tc>
          <w:tcPr>
            <w:tcW w:w="992" w:type="dxa"/>
          </w:tcPr>
          <w:p w:rsidR="008E428C" w:rsidRPr="00EE7324" w:rsidRDefault="008E428C" w:rsidP="00EE7324">
            <w:pPr>
              <w:jc w:val="center"/>
              <w:rPr>
                <w:sz w:val="20"/>
              </w:rPr>
            </w:pPr>
            <w:r>
              <w:rPr>
                <w:sz w:val="20"/>
              </w:rPr>
              <w:t>2.2</w:t>
            </w:r>
          </w:p>
        </w:tc>
        <w:tc>
          <w:tcPr>
            <w:tcW w:w="992" w:type="dxa"/>
          </w:tcPr>
          <w:p w:rsidR="008E428C" w:rsidRPr="00EE7324" w:rsidRDefault="008E428C" w:rsidP="00EE7324">
            <w:pPr>
              <w:jc w:val="center"/>
              <w:rPr>
                <w:sz w:val="20"/>
              </w:rPr>
            </w:pPr>
            <w:r>
              <w:rPr>
                <w:sz w:val="20"/>
              </w:rPr>
              <w:t>1.8</w:t>
            </w:r>
          </w:p>
        </w:tc>
      </w:tr>
      <w:tr w:rsidR="008E428C" w:rsidTr="009F361B">
        <w:tc>
          <w:tcPr>
            <w:tcW w:w="1559" w:type="dxa"/>
            <w:shd w:val="clear" w:color="auto" w:fill="D9D9D9" w:themeFill="background1" w:themeFillShade="D9"/>
          </w:tcPr>
          <w:p w:rsidR="008E428C" w:rsidRPr="00EE7324" w:rsidRDefault="008E428C" w:rsidP="00EE7324">
            <w:pPr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992" w:type="dxa"/>
          </w:tcPr>
          <w:p w:rsidR="008E428C" w:rsidRPr="00EE7324" w:rsidRDefault="008E428C" w:rsidP="008E3C85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992" w:type="dxa"/>
          </w:tcPr>
          <w:p w:rsidR="008E428C" w:rsidRPr="00EE7324" w:rsidRDefault="008E428C" w:rsidP="008E3C85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993" w:type="dxa"/>
          </w:tcPr>
          <w:p w:rsidR="008E428C" w:rsidRPr="00EE7324" w:rsidRDefault="008E428C" w:rsidP="008E3C85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992" w:type="dxa"/>
          </w:tcPr>
          <w:p w:rsidR="008E428C" w:rsidRPr="00EE7324" w:rsidRDefault="008E428C" w:rsidP="008E3C85">
            <w:pPr>
              <w:jc w:val="center"/>
              <w:rPr>
                <w:sz w:val="20"/>
              </w:rPr>
            </w:pPr>
            <w:r>
              <w:rPr>
                <w:sz w:val="20"/>
              </w:rPr>
              <w:t>2.6</w:t>
            </w:r>
          </w:p>
        </w:tc>
        <w:tc>
          <w:tcPr>
            <w:tcW w:w="992" w:type="dxa"/>
          </w:tcPr>
          <w:p w:rsidR="008E428C" w:rsidRPr="00EE7324" w:rsidRDefault="008E428C" w:rsidP="008E3C85">
            <w:pPr>
              <w:jc w:val="center"/>
              <w:rPr>
                <w:sz w:val="20"/>
              </w:rPr>
            </w:pPr>
            <w:r>
              <w:rPr>
                <w:sz w:val="20"/>
              </w:rPr>
              <w:t>1.1</w:t>
            </w:r>
          </w:p>
        </w:tc>
        <w:tc>
          <w:tcPr>
            <w:tcW w:w="992" w:type="dxa"/>
          </w:tcPr>
          <w:p w:rsidR="008E428C" w:rsidRPr="00EE7324" w:rsidRDefault="008E428C" w:rsidP="00EE7324">
            <w:pPr>
              <w:jc w:val="center"/>
              <w:rPr>
                <w:sz w:val="20"/>
              </w:rPr>
            </w:pPr>
            <w:r>
              <w:rPr>
                <w:sz w:val="20"/>
              </w:rPr>
              <w:t>3.5</w:t>
            </w:r>
          </w:p>
        </w:tc>
      </w:tr>
      <w:tr w:rsidR="008E428C" w:rsidTr="009F361B">
        <w:tc>
          <w:tcPr>
            <w:tcW w:w="1559" w:type="dxa"/>
            <w:shd w:val="clear" w:color="auto" w:fill="D9D9D9" w:themeFill="background1" w:themeFillShade="D9"/>
          </w:tcPr>
          <w:p w:rsidR="008E428C" w:rsidRPr="00EE7324" w:rsidRDefault="008E428C" w:rsidP="00EE7324">
            <w:pPr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992" w:type="dxa"/>
          </w:tcPr>
          <w:p w:rsidR="008E428C" w:rsidRPr="00EE7324" w:rsidRDefault="008E428C" w:rsidP="008E3C85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992" w:type="dxa"/>
          </w:tcPr>
          <w:p w:rsidR="008E428C" w:rsidRPr="00EE7324" w:rsidRDefault="008E428C" w:rsidP="008E3C85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993" w:type="dxa"/>
          </w:tcPr>
          <w:p w:rsidR="008E428C" w:rsidRPr="00EE7324" w:rsidRDefault="008E428C" w:rsidP="008E3C85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992" w:type="dxa"/>
          </w:tcPr>
          <w:p w:rsidR="008E428C" w:rsidRPr="00EE7324" w:rsidRDefault="008E428C" w:rsidP="008E3C85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992" w:type="dxa"/>
          </w:tcPr>
          <w:p w:rsidR="008E428C" w:rsidRPr="00EE7324" w:rsidRDefault="008E428C" w:rsidP="008E3C85">
            <w:pPr>
              <w:jc w:val="center"/>
              <w:rPr>
                <w:sz w:val="20"/>
              </w:rPr>
            </w:pPr>
            <w:r>
              <w:rPr>
                <w:sz w:val="20"/>
              </w:rPr>
              <w:t>1.6</w:t>
            </w:r>
          </w:p>
        </w:tc>
        <w:tc>
          <w:tcPr>
            <w:tcW w:w="992" w:type="dxa"/>
          </w:tcPr>
          <w:p w:rsidR="008E428C" w:rsidRPr="00EE7324" w:rsidRDefault="008E428C" w:rsidP="00EE7324">
            <w:pPr>
              <w:jc w:val="center"/>
              <w:rPr>
                <w:sz w:val="20"/>
              </w:rPr>
            </w:pPr>
            <w:r>
              <w:rPr>
                <w:sz w:val="20"/>
              </w:rPr>
              <w:t>3.3</w:t>
            </w:r>
          </w:p>
        </w:tc>
      </w:tr>
      <w:tr w:rsidR="008E428C" w:rsidTr="009F361B">
        <w:tc>
          <w:tcPr>
            <w:tcW w:w="1559" w:type="dxa"/>
            <w:shd w:val="clear" w:color="auto" w:fill="D9D9D9" w:themeFill="background1" w:themeFillShade="D9"/>
          </w:tcPr>
          <w:p w:rsidR="008E428C" w:rsidRPr="00EE7324" w:rsidRDefault="008E428C" w:rsidP="00EE7324">
            <w:pPr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992" w:type="dxa"/>
          </w:tcPr>
          <w:p w:rsidR="008E428C" w:rsidRPr="00EE7324" w:rsidRDefault="008E428C" w:rsidP="008E3C85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992" w:type="dxa"/>
          </w:tcPr>
          <w:p w:rsidR="008E428C" w:rsidRPr="00EE7324" w:rsidRDefault="008E428C" w:rsidP="008E3C85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993" w:type="dxa"/>
          </w:tcPr>
          <w:p w:rsidR="008E428C" w:rsidRPr="00EE7324" w:rsidRDefault="008E428C" w:rsidP="008E3C85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992" w:type="dxa"/>
          </w:tcPr>
          <w:p w:rsidR="008E428C" w:rsidRPr="00EE7324" w:rsidRDefault="008E428C" w:rsidP="008E3C85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992" w:type="dxa"/>
          </w:tcPr>
          <w:p w:rsidR="008E428C" w:rsidRPr="00EE7324" w:rsidRDefault="008E428C" w:rsidP="008E3C85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992" w:type="dxa"/>
          </w:tcPr>
          <w:p w:rsidR="008E428C" w:rsidRPr="00EE7324" w:rsidRDefault="008E428C" w:rsidP="00EE7324">
            <w:pPr>
              <w:jc w:val="center"/>
              <w:rPr>
                <w:sz w:val="20"/>
              </w:rPr>
            </w:pPr>
            <w:r>
              <w:rPr>
                <w:sz w:val="20"/>
              </w:rPr>
              <w:t>3.6</w:t>
            </w:r>
          </w:p>
        </w:tc>
      </w:tr>
      <w:tr w:rsidR="008E428C" w:rsidTr="009F361B">
        <w:tc>
          <w:tcPr>
            <w:tcW w:w="1559" w:type="dxa"/>
            <w:shd w:val="clear" w:color="auto" w:fill="D9D9D9" w:themeFill="background1" w:themeFillShade="D9"/>
          </w:tcPr>
          <w:p w:rsidR="008E428C" w:rsidRPr="00EE7324" w:rsidRDefault="008E428C" w:rsidP="00EE7324">
            <w:pPr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992" w:type="dxa"/>
          </w:tcPr>
          <w:p w:rsidR="008E428C" w:rsidRPr="00EE7324" w:rsidRDefault="008E428C" w:rsidP="008E3C85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992" w:type="dxa"/>
          </w:tcPr>
          <w:p w:rsidR="008E428C" w:rsidRPr="00EE7324" w:rsidRDefault="008E428C" w:rsidP="008E3C85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993" w:type="dxa"/>
          </w:tcPr>
          <w:p w:rsidR="008E428C" w:rsidRPr="00EE7324" w:rsidRDefault="008E428C" w:rsidP="008E3C85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992" w:type="dxa"/>
          </w:tcPr>
          <w:p w:rsidR="008E428C" w:rsidRPr="00EE7324" w:rsidRDefault="008E428C" w:rsidP="008E3C85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992" w:type="dxa"/>
          </w:tcPr>
          <w:p w:rsidR="008E428C" w:rsidRPr="00EE7324" w:rsidRDefault="008E428C" w:rsidP="008E3C85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992" w:type="dxa"/>
          </w:tcPr>
          <w:p w:rsidR="008E428C" w:rsidRPr="00EE7324" w:rsidRDefault="008E428C" w:rsidP="00EE7324">
            <w:pPr>
              <w:jc w:val="center"/>
              <w:rPr>
                <w:sz w:val="20"/>
              </w:rPr>
            </w:pPr>
          </w:p>
        </w:tc>
      </w:tr>
    </w:tbl>
    <w:p w:rsidR="00EE7324" w:rsidRDefault="00EE7324" w:rsidP="00B13CD9">
      <w:pPr>
        <w:rPr>
          <w:sz w:val="22"/>
        </w:rPr>
      </w:pPr>
    </w:p>
    <w:p w:rsidR="002046F2" w:rsidRDefault="00390A60" w:rsidP="009F361B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sz w:val="22"/>
        </w:rPr>
      </w:pPr>
      <w:r w:rsidRPr="00390A60">
        <w:rPr>
          <w:sz w:val="22"/>
        </w:rPr>
        <w:t xml:space="preserve">Assuming all the places mentioned </w:t>
      </w:r>
      <w:r w:rsidR="00432B33">
        <w:rPr>
          <w:sz w:val="22"/>
        </w:rPr>
        <w:t>in Table 1</w:t>
      </w:r>
      <w:r w:rsidRPr="00390A60">
        <w:rPr>
          <w:sz w:val="22"/>
        </w:rPr>
        <w:t xml:space="preserve"> are islands on the sea and the government wants to connect them by bridges so that each island can be reached from any other one. The cost of constructing a bridge is proportional to its length.</w:t>
      </w:r>
      <w:r>
        <w:rPr>
          <w:sz w:val="22"/>
        </w:rPr>
        <w:t xml:space="preserve"> </w:t>
      </w:r>
    </w:p>
    <w:p w:rsidR="00EE0A9E" w:rsidRDefault="00EA359B" w:rsidP="002046F2">
      <w:pPr>
        <w:pStyle w:val="ListParagraph"/>
        <w:numPr>
          <w:ilvl w:val="1"/>
          <w:numId w:val="3"/>
        </w:numPr>
        <w:autoSpaceDE w:val="0"/>
        <w:autoSpaceDN w:val="0"/>
        <w:adjustRightInd w:val="0"/>
        <w:rPr>
          <w:sz w:val="22"/>
        </w:rPr>
      </w:pPr>
      <w:r>
        <w:rPr>
          <w:sz w:val="22"/>
        </w:rPr>
        <w:t>Select a</w:t>
      </w:r>
      <w:r w:rsidR="002257C8">
        <w:rPr>
          <w:sz w:val="22"/>
        </w:rPr>
        <w:t xml:space="preserve"> suitable graph algorithm </w:t>
      </w:r>
      <w:r>
        <w:rPr>
          <w:sz w:val="22"/>
        </w:rPr>
        <w:t>to</w:t>
      </w:r>
      <w:r w:rsidR="00432B33">
        <w:rPr>
          <w:sz w:val="22"/>
        </w:rPr>
        <w:t xml:space="preserve"> solv</w:t>
      </w:r>
      <w:r>
        <w:rPr>
          <w:sz w:val="22"/>
        </w:rPr>
        <w:t>e</w:t>
      </w:r>
      <w:r w:rsidR="00432B33">
        <w:rPr>
          <w:sz w:val="22"/>
        </w:rPr>
        <w:t xml:space="preserve"> </w:t>
      </w:r>
      <w:r w:rsidR="002257C8">
        <w:rPr>
          <w:sz w:val="22"/>
        </w:rPr>
        <w:t>t</w:t>
      </w:r>
      <w:r w:rsidR="00432B33">
        <w:rPr>
          <w:sz w:val="22"/>
        </w:rPr>
        <w:t>he problem</w:t>
      </w:r>
      <w:r>
        <w:rPr>
          <w:sz w:val="22"/>
        </w:rPr>
        <w:t xml:space="preserve"> </w:t>
      </w:r>
      <w:r w:rsidR="00DC37A5">
        <w:rPr>
          <w:color w:val="FF0000"/>
          <w:sz w:val="22"/>
        </w:rPr>
        <w:t>such that the construction cost is minimized</w:t>
      </w:r>
      <w:r w:rsidR="002257C8">
        <w:rPr>
          <w:sz w:val="22"/>
        </w:rPr>
        <w:t xml:space="preserve">. </w:t>
      </w:r>
      <w:r>
        <w:rPr>
          <w:sz w:val="22"/>
        </w:rPr>
        <w:t xml:space="preserve"> Identify</w:t>
      </w:r>
      <w:r w:rsidR="005C6D81">
        <w:rPr>
          <w:sz w:val="22"/>
        </w:rPr>
        <w:t xml:space="preserve"> </w:t>
      </w:r>
      <w:r>
        <w:rPr>
          <w:sz w:val="22"/>
        </w:rPr>
        <w:t>each</w:t>
      </w:r>
      <w:r w:rsidR="005C6D81">
        <w:rPr>
          <w:sz w:val="22"/>
        </w:rPr>
        <w:t xml:space="preserve"> pair of islands </w:t>
      </w:r>
      <w:r w:rsidR="0064695B">
        <w:rPr>
          <w:sz w:val="22"/>
        </w:rPr>
        <w:t xml:space="preserve">to be </w:t>
      </w:r>
      <w:r w:rsidR="005C6D81">
        <w:rPr>
          <w:sz w:val="22"/>
        </w:rPr>
        <w:t xml:space="preserve">connected by a bridge and the sum of the lengths of those </w:t>
      </w:r>
      <w:r w:rsidR="00F7112F">
        <w:rPr>
          <w:sz w:val="22"/>
        </w:rPr>
        <w:t>bridges.</w:t>
      </w:r>
    </w:p>
    <w:p w:rsidR="002046F2" w:rsidRDefault="002046F2" w:rsidP="002046F2">
      <w:pPr>
        <w:pStyle w:val="ListParagraph"/>
        <w:numPr>
          <w:ilvl w:val="1"/>
          <w:numId w:val="3"/>
        </w:numPr>
        <w:autoSpaceDE w:val="0"/>
        <w:autoSpaceDN w:val="0"/>
        <w:adjustRightInd w:val="0"/>
        <w:rPr>
          <w:sz w:val="22"/>
        </w:rPr>
      </w:pPr>
      <w:r>
        <w:rPr>
          <w:sz w:val="22"/>
        </w:rPr>
        <w:t>Suppose the islands and the bridges in the results of 1.1 are nodes and edges of a new graph</w:t>
      </w:r>
      <w:r w:rsidR="00DA2817">
        <w:rPr>
          <w:sz w:val="22"/>
        </w:rPr>
        <w:t xml:space="preserve"> G</w:t>
      </w:r>
      <w:r>
        <w:rPr>
          <w:sz w:val="22"/>
        </w:rPr>
        <w:t xml:space="preserve">, </w:t>
      </w:r>
      <w:r w:rsidR="00532473">
        <w:rPr>
          <w:sz w:val="22"/>
        </w:rPr>
        <w:t xml:space="preserve">without considering edge weighting </w:t>
      </w:r>
      <w:r>
        <w:rPr>
          <w:sz w:val="22"/>
        </w:rPr>
        <w:t>perform a dep</w:t>
      </w:r>
      <w:r w:rsidR="00DA2817">
        <w:rPr>
          <w:sz w:val="22"/>
        </w:rPr>
        <w:t>th-</w:t>
      </w:r>
      <w:r>
        <w:rPr>
          <w:sz w:val="22"/>
        </w:rPr>
        <w:t xml:space="preserve">first </w:t>
      </w:r>
      <w:r w:rsidR="00DA2817">
        <w:rPr>
          <w:sz w:val="22"/>
        </w:rPr>
        <w:t xml:space="preserve">traversal </w:t>
      </w:r>
      <w:r>
        <w:rPr>
          <w:sz w:val="22"/>
        </w:rPr>
        <w:t>and a b</w:t>
      </w:r>
      <w:r w:rsidR="00DA2817">
        <w:rPr>
          <w:sz w:val="22"/>
        </w:rPr>
        <w:t>readth-</w:t>
      </w:r>
      <w:r>
        <w:rPr>
          <w:sz w:val="22"/>
        </w:rPr>
        <w:t xml:space="preserve">first </w:t>
      </w:r>
      <w:r w:rsidR="00DA2817">
        <w:rPr>
          <w:sz w:val="22"/>
        </w:rPr>
        <w:t>traversal</w:t>
      </w:r>
      <w:r>
        <w:rPr>
          <w:sz w:val="22"/>
        </w:rPr>
        <w:t xml:space="preserve"> on </w:t>
      </w:r>
      <w:r w:rsidR="00532473">
        <w:rPr>
          <w:sz w:val="22"/>
        </w:rPr>
        <w:t xml:space="preserve">graph </w:t>
      </w:r>
      <w:r w:rsidR="00DA2817">
        <w:rPr>
          <w:sz w:val="22"/>
        </w:rPr>
        <w:t xml:space="preserve">G </w:t>
      </w:r>
      <w:r>
        <w:rPr>
          <w:sz w:val="22"/>
        </w:rPr>
        <w:t xml:space="preserve">starting </w:t>
      </w:r>
      <w:r w:rsidR="00DA2817">
        <w:rPr>
          <w:sz w:val="22"/>
        </w:rPr>
        <w:t>at the node that represents Place 1.  Compare the results of the traversals.</w:t>
      </w:r>
    </w:p>
    <w:p w:rsidR="00C2504A" w:rsidRDefault="00C2504A" w:rsidP="00C2504A">
      <w:pPr>
        <w:pStyle w:val="ListParagraph"/>
        <w:autoSpaceDE w:val="0"/>
        <w:autoSpaceDN w:val="0"/>
        <w:adjustRightInd w:val="0"/>
        <w:ind w:left="992"/>
        <w:rPr>
          <w:sz w:val="22"/>
        </w:rPr>
      </w:pPr>
    </w:p>
    <w:p w:rsidR="00532473" w:rsidRPr="00EA359B" w:rsidRDefault="00532473" w:rsidP="00C2504A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sz w:val="22"/>
        </w:rPr>
      </w:pPr>
      <w:r w:rsidRPr="00EA359B">
        <w:rPr>
          <w:sz w:val="22"/>
        </w:rPr>
        <w:t>The data in Table 1 can be interpreted as a complete graph with nodes for places and edges for distance between each pair of places.  Ignoring the weightings of the edges, perform a depth-first traversal and a breadth-first traversal on G starting at the node that represents Place 1.</w:t>
      </w:r>
      <w:r w:rsidR="00C2504A" w:rsidRPr="00EA359B">
        <w:rPr>
          <w:sz w:val="22"/>
        </w:rPr>
        <w:t xml:space="preserve">  </w:t>
      </w:r>
      <w:r w:rsidR="00EA359B" w:rsidRPr="00EA359B">
        <w:rPr>
          <w:sz w:val="22"/>
        </w:rPr>
        <w:t>Compare</w:t>
      </w:r>
      <w:r w:rsidR="00C2504A" w:rsidRPr="00EA359B">
        <w:rPr>
          <w:sz w:val="22"/>
        </w:rPr>
        <w:t xml:space="preserve"> the results of the traversals</w:t>
      </w:r>
      <w:r w:rsidR="00EA359B" w:rsidRPr="00EA359B">
        <w:rPr>
          <w:sz w:val="22"/>
        </w:rPr>
        <w:t xml:space="preserve">.  Then contrast such results with those </w:t>
      </w:r>
      <w:r w:rsidR="00EA359B">
        <w:rPr>
          <w:sz w:val="22"/>
        </w:rPr>
        <w:t>f</w:t>
      </w:r>
      <w:r w:rsidR="00C2504A" w:rsidRPr="00EA359B">
        <w:rPr>
          <w:sz w:val="22"/>
        </w:rPr>
        <w:t>ound in 1.2</w:t>
      </w:r>
      <w:r w:rsidR="00EA359B">
        <w:rPr>
          <w:sz w:val="22"/>
        </w:rPr>
        <w:t xml:space="preserve"> and discuss your findings</w:t>
      </w:r>
      <w:r w:rsidR="00C2504A" w:rsidRPr="00EA359B">
        <w:rPr>
          <w:sz w:val="22"/>
        </w:rPr>
        <w:t xml:space="preserve">. </w:t>
      </w:r>
    </w:p>
    <w:p w:rsidR="00C2504A" w:rsidRPr="00C2504A" w:rsidRDefault="00C2504A" w:rsidP="00C2504A">
      <w:pPr>
        <w:pStyle w:val="ListParagraph"/>
        <w:autoSpaceDE w:val="0"/>
        <w:autoSpaceDN w:val="0"/>
        <w:adjustRightInd w:val="0"/>
        <w:ind w:left="992"/>
        <w:rPr>
          <w:sz w:val="22"/>
        </w:rPr>
      </w:pPr>
    </w:p>
    <w:p w:rsidR="009C28B5" w:rsidRDefault="00432B33" w:rsidP="00C2504A">
      <w:pPr>
        <w:pStyle w:val="ListParagraph"/>
        <w:numPr>
          <w:ilvl w:val="0"/>
          <w:numId w:val="3"/>
        </w:numPr>
        <w:autoSpaceDE w:val="0"/>
        <w:autoSpaceDN w:val="0"/>
        <w:adjustRightInd w:val="0"/>
        <w:ind w:left="426"/>
        <w:rPr>
          <w:sz w:val="22"/>
        </w:rPr>
      </w:pPr>
      <w:del w:id="0" w:author="User" w:date="2021-05-16T19:34:00Z">
        <w:r w:rsidDel="00D2739A">
          <w:rPr>
            <w:sz w:val="22"/>
          </w:rPr>
          <w:delText xml:space="preserve">Assuming </w:delText>
        </w:r>
        <w:r w:rsidR="001F0FD3" w:rsidDel="00D2739A">
          <w:rPr>
            <w:sz w:val="22"/>
          </w:rPr>
          <w:delText>each entry in Table 1 specifies the distance of the road connecting each pair o</w:delText>
        </w:r>
        <w:r w:rsidR="00FA5B8C" w:rsidDel="00D2739A">
          <w:rPr>
            <w:sz w:val="22"/>
          </w:rPr>
          <w:delText>f places</w:delText>
        </w:r>
      </w:del>
      <w:ins w:id="1" w:author="User" w:date="2021-05-16T19:34:00Z">
        <w:r w:rsidR="00D2739A">
          <w:rPr>
            <w:sz w:val="22"/>
          </w:rPr>
          <w:t>Based on the graph</w:t>
        </w:r>
      </w:ins>
      <w:ins w:id="2" w:author="User" w:date="2021-05-16T19:35:00Z">
        <w:r w:rsidR="00D2739A">
          <w:rPr>
            <w:sz w:val="22"/>
          </w:rPr>
          <w:t xml:space="preserve"> described in Q1.2</w:t>
        </w:r>
      </w:ins>
      <w:r w:rsidR="00FA5B8C">
        <w:rPr>
          <w:sz w:val="22"/>
        </w:rPr>
        <w:t xml:space="preserve">, </w:t>
      </w:r>
      <w:r w:rsidR="001F0FD3" w:rsidRPr="00FA5B8C">
        <w:rPr>
          <w:sz w:val="22"/>
        </w:rPr>
        <w:t>find the shortest path that connect</w:t>
      </w:r>
      <w:r w:rsidR="0064695B">
        <w:rPr>
          <w:sz w:val="22"/>
        </w:rPr>
        <w:t>s</w:t>
      </w:r>
      <w:r w:rsidR="001F0FD3" w:rsidRPr="00FA5B8C">
        <w:rPr>
          <w:sz w:val="22"/>
        </w:rPr>
        <w:t xml:space="preserve"> </w:t>
      </w:r>
      <w:r w:rsidR="008C663B" w:rsidRPr="00FA5B8C">
        <w:rPr>
          <w:sz w:val="22"/>
        </w:rPr>
        <w:t xml:space="preserve">places 3 and </w:t>
      </w:r>
      <w:r w:rsidR="0064695B">
        <w:rPr>
          <w:sz w:val="22"/>
        </w:rPr>
        <w:t>6</w:t>
      </w:r>
      <w:r w:rsidR="008C663B" w:rsidRPr="00FA5B8C">
        <w:rPr>
          <w:sz w:val="22"/>
        </w:rPr>
        <w:t xml:space="preserve">, and the </w:t>
      </w:r>
      <w:r w:rsidR="00FA5B8C" w:rsidRPr="00FA5B8C">
        <w:rPr>
          <w:sz w:val="22"/>
        </w:rPr>
        <w:t>path length</w:t>
      </w:r>
      <w:r w:rsidR="00FA5B8C">
        <w:rPr>
          <w:sz w:val="22"/>
        </w:rPr>
        <w:t>.</w:t>
      </w:r>
    </w:p>
    <w:p w:rsidR="00C2504A" w:rsidRDefault="00C2504A" w:rsidP="00C2504A">
      <w:pPr>
        <w:pStyle w:val="ListParagraph"/>
        <w:autoSpaceDE w:val="0"/>
        <w:autoSpaceDN w:val="0"/>
        <w:adjustRightInd w:val="0"/>
        <w:ind w:left="480"/>
        <w:rPr>
          <w:sz w:val="22"/>
        </w:rPr>
      </w:pPr>
    </w:p>
    <w:p w:rsidR="00241BFE" w:rsidRDefault="00FA5B8C" w:rsidP="00C2504A">
      <w:pPr>
        <w:pStyle w:val="ListParagraph"/>
        <w:numPr>
          <w:ilvl w:val="0"/>
          <w:numId w:val="3"/>
        </w:numPr>
        <w:autoSpaceDE w:val="0"/>
        <w:autoSpaceDN w:val="0"/>
        <w:adjustRightInd w:val="0"/>
        <w:ind w:left="426"/>
        <w:rPr>
          <w:sz w:val="22"/>
        </w:rPr>
      </w:pPr>
      <w:r w:rsidRPr="009C28B5">
        <w:rPr>
          <w:sz w:val="22"/>
        </w:rPr>
        <w:lastRenderedPageBreak/>
        <w:t>Once again, let us assume each entry in Table 1 specifies the distance of the road connecting each pair of places.  A company wants to set up a</w:t>
      </w:r>
      <w:r w:rsidR="001A6F92" w:rsidRPr="009C28B5">
        <w:rPr>
          <w:sz w:val="22"/>
        </w:rPr>
        <w:t xml:space="preserve"> new</w:t>
      </w:r>
      <w:r w:rsidRPr="009C28B5">
        <w:rPr>
          <w:sz w:val="22"/>
        </w:rPr>
        <w:t xml:space="preserve"> warehouse in one of the places such that </w:t>
      </w:r>
      <w:r w:rsidR="001A6F92" w:rsidRPr="009C28B5">
        <w:rPr>
          <w:sz w:val="22"/>
        </w:rPr>
        <w:t xml:space="preserve">there will be one delivery from the warehouse to each other place </w:t>
      </w:r>
      <w:r w:rsidR="00241BFE" w:rsidRPr="00241BFE">
        <w:rPr>
          <w:b/>
          <w:i/>
          <w:sz w:val="22"/>
        </w:rPr>
        <w:t xml:space="preserve">at the same time by different trucks </w:t>
      </w:r>
      <w:r w:rsidR="001A6F92" w:rsidRPr="00241BFE">
        <w:rPr>
          <w:b/>
          <w:i/>
          <w:sz w:val="22"/>
        </w:rPr>
        <w:t>every day</w:t>
      </w:r>
      <w:r w:rsidR="001A6F92" w:rsidRPr="009C28B5">
        <w:rPr>
          <w:sz w:val="22"/>
        </w:rPr>
        <w:t>.  The delivery cost is proportio</w:t>
      </w:r>
      <w:r w:rsidR="0064695B">
        <w:rPr>
          <w:sz w:val="22"/>
        </w:rPr>
        <w:t>nal to the distance travelled.</w:t>
      </w:r>
    </w:p>
    <w:p w:rsidR="00282B21" w:rsidRPr="0022787A" w:rsidRDefault="001A6F92" w:rsidP="00C2504A">
      <w:pPr>
        <w:pStyle w:val="ListParagraph"/>
        <w:numPr>
          <w:ilvl w:val="1"/>
          <w:numId w:val="3"/>
        </w:numPr>
        <w:autoSpaceDE w:val="0"/>
        <w:autoSpaceDN w:val="0"/>
        <w:adjustRightInd w:val="0"/>
        <w:ind w:hanging="566"/>
        <w:rPr>
          <w:sz w:val="22"/>
        </w:rPr>
      </w:pPr>
      <w:r w:rsidRPr="009C28B5">
        <w:rPr>
          <w:sz w:val="22"/>
        </w:rPr>
        <w:t>Which place should the warehouse be established</w:t>
      </w:r>
      <w:r w:rsidR="00241BFE">
        <w:rPr>
          <w:sz w:val="22"/>
        </w:rPr>
        <w:t>?</w:t>
      </w:r>
      <w:r w:rsidRPr="009C28B5">
        <w:rPr>
          <w:sz w:val="22"/>
        </w:rPr>
        <w:t xml:space="preserve">  Justify your suggestion.</w:t>
      </w:r>
    </w:p>
    <w:p w:rsidR="00241BFE" w:rsidRDefault="00282B21" w:rsidP="00C2504A">
      <w:pPr>
        <w:pStyle w:val="ListParagraph"/>
        <w:numPr>
          <w:ilvl w:val="1"/>
          <w:numId w:val="3"/>
        </w:numPr>
        <w:autoSpaceDE w:val="0"/>
        <w:autoSpaceDN w:val="0"/>
        <w:adjustRightInd w:val="0"/>
        <w:ind w:hanging="566"/>
        <w:rPr>
          <w:sz w:val="22"/>
        </w:rPr>
      </w:pPr>
      <w:r>
        <w:rPr>
          <w:sz w:val="22"/>
        </w:rPr>
        <w:t>If one</w:t>
      </w:r>
      <w:r w:rsidR="0022787A">
        <w:rPr>
          <w:sz w:val="22"/>
        </w:rPr>
        <w:t xml:space="preserve"> single </w:t>
      </w:r>
      <w:r>
        <w:rPr>
          <w:sz w:val="22"/>
        </w:rPr>
        <w:t xml:space="preserve">truck is </w:t>
      </w:r>
      <w:r w:rsidR="0022787A">
        <w:rPr>
          <w:sz w:val="22"/>
        </w:rPr>
        <w:t>adequate</w:t>
      </w:r>
      <w:r>
        <w:rPr>
          <w:sz w:val="22"/>
        </w:rPr>
        <w:t xml:space="preserve"> to deliver all the goods to all other places in one go, </w:t>
      </w:r>
      <w:r w:rsidR="0022787A">
        <w:rPr>
          <w:sz w:val="22"/>
        </w:rPr>
        <w:t xml:space="preserve">would this change your suggestion in </w:t>
      </w:r>
      <w:del w:id="3" w:author="User" w:date="2021-05-16T21:44:00Z">
        <w:r w:rsidR="0022787A" w:rsidDel="0094522B">
          <w:rPr>
            <w:sz w:val="22"/>
          </w:rPr>
          <w:delText>3</w:delText>
        </w:r>
      </w:del>
      <w:ins w:id="4" w:author="User" w:date="2021-05-16T21:44:00Z">
        <w:r w:rsidR="0094522B">
          <w:rPr>
            <w:sz w:val="22"/>
          </w:rPr>
          <w:t>4</w:t>
        </w:r>
      </w:ins>
      <w:bookmarkStart w:id="5" w:name="_GoBack"/>
      <w:bookmarkEnd w:id="5"/>
      <w:r w:rsidR="0022787A">
        <w:rPr>
          <w:sz w:val="22"/>
        </w:rPr>
        <w:t xml:space="preserve">.1?  Why or why not? </w:t>
      </w:r>
    </w:p>
    <w:p w:rsidR="009C28B5" w:rsidRDefault="009C28B5" w:rsidP="00B13CD9">
      <w:pPr>
        <w:rPr>
          <w:sz w:val="22"/>
        </w:rPr>
      </w:pPr>
    </w:p>
    <w:p w:rsidR="000B15CA" w:rsidRPr="0097685D" w:rsidRDefault="000B15CA" w:rsidP="00B13CD9">
      <w:pPr>
        <w:rPr>
          <w:b/>
        </w:rPr>
      </w:pPr>
      <w:r w:rsidRPr="0097685D">
        <w:rPr>
          <w:b/>
        </w:rPr>
        <w:t xml:space="preserve">Submission </w:t>
      </w:r>
      <w:r w:rsidR="00EA2F4C" w:rsidRPr="0097685D">
        <w:rPr>
          <w:b/>
        </w:rPr>
        <w:t>Requirements</w:t>
      </w:r>
    </w:p>
    <w:p w:rsidR="000B15CA" w:rsidRPr="0097685D" w:rsidRDefault="000B15CA" w:rsidP="00B13CD9">
      <w:pPr>
        <w:rPr>
          <w:sz w:val="22"/>
        </w:rPr>
      </w:pPr>
    </w:p>
    <w:p w:rsidR="000B15CA" w:rsidRPr="0097685D" w:rsidRDefault="00EA2F4C" w:rsidP="00B13CD9">
      <w:pPr>
        <w:rPr>
          <w:sz w:val="22"/>
        </w:rPr>
      </w:pPr>
      <w:r w:rsidRPr="0097685D">
        <w:rPr>
          <w:sz w:val="22"/>
        </w:rPr>
        <w:t xml:space="preserve">Submit </w:t>
      </w:r>
      <w:r w:rsidR="00A7503D">
        <w:rPr>
          <w:sz w:val="22"/>
        </w:rPr>
        <w:t xml:space="preserve">a report of your answers to the above questions along with </w:t>
      </w:r>
      <w:r w:rsidR="00627C36">
        <w:rPr>
          <w:sz w:val="22"/>
        </w:rPr>
        <w:t>all relevant</w:t>
      </w:r>
      <w:r w:rsidRPr="0097685D">
        <w:rPr>
          <w:sz w:val="22"/>
        </w:rPr>
        <w:t xml:space="preserve"> Python program</w:t>
      </w:r>
      <w:r w:rsidR="00A7503D">
        <w:rPr>
          <w:sz w:val="22"/>
        </w:rPr>
        <w:t xml:space="preserve">s </w:t>
      </w:r>
      <w:r w:rsidR="00274F3D" w:rsidRPr="0097685D">
        <w:rPr>
          <w:sz w:val="22"/>
        </w:rPr>
        <w:t>(in .py extension)</w:t>
      </w:r>
      <w:r w:rsidR="00A7503D">
        <w:rPr>
          <w:sz w:val="22"/>
        </w:rPr>
        <w:t xml:space="preserve"> </w:t>
      </w:r>
      <w:r w:rsidRPr="0097685D">
        <w:rPr>
          <w:sz w:val="22"/>
        </w:rPr>
        <w:t xml:space="preserve">no later than </w:t>
      </w:r>
      <w:r w:rsidR="00421B83">
        <w:rPr>
          <w:sz w:val="22"/>
        </w:rPr>
        <w:t>Monday</w:t>
      </w:r>
      <w:r w:rsidRPr="0097685D">
        <w:rPr>
          <w:sz w:val="22"/>
        </w:rPr>
        <w:t xml:space="preserve">, </w:t>
      </w:r>
      <w:r w:rsidR="00421B83">
        <w:rPr>
          <w:sz w:val="22"/>
        </w:rPr>
        <w:t>17</w:t>
      </w:r>
      <w:r w:rsidR="00627C36">
        <w:rPr>
          <w:sz w:val="22"/>
        </w:rPr>
        <w:t xml:space="preserve"> May</w:t>
      </w:r>
      <w:r w:rsidR="0088301E" w:rsidRPr="0097685D">
        <w:rPr>
          <w:sz w:val="22"/>
        </w:rPr>
        <w:t xml:space="preserve"> 202</w:t>
      </w:r>
      <w:r w:rsidR="00627C36">
        <w:rPr>
          <w:sz w:val="22"/>
        </w:rPr>
        <w:t>1</w:t>
      </w:r>
      <w:r w:rsidR="0088301E" w:rsidRPr="0097685D">
        <w:rPr>
          <w:sz w:val="22"/>
        </w:rPr>
        <w:t xml:space="preserve">.  </w:t>
      </w:r>
    </w:p>
    <w:p w:rsidR="00EA2F4C" w:rsidRPr="0097685D" w:rsidRDefault="00EA2F4C" w:rsidP="00B13CD9">
      <w:pPr>
        <w:rPr>
          <w:sz w:val="22"/>
        </w:rPr>
      </w:pPr>
    </w:p>
    <w:p w:rsidR="00A7503D" w:rsidRDefault="00253A88" w:rsidP="00B13CD9">
      <w:pPr>
        <w:rPr>
          <w:sz w:val="22"/>
        </w:rPr>
      </w:pPr>
      <w:r w:rsidRPr="0097685D">
        <w:rPr>
          <w:sz w:val="22"/>
        </w:rPr>
        <w:t xml:space="preserve">This assignment amounts to </w:t>
      </w:r>
      <w:r w:rsidR="00627C36">
        <w:rPr>
          <w:sz w:val="22"/>
        </w:rPr>
        <w:t>35</w:t>
      </w:r>
      <w:r w:rsidRPr="0097685D">
        <w:rPr>
          <w:sz w:val="22"/>
        </w:rPr>
        <w:t xml:space="preserve">% of the course grade.  </w:t>
      </w:r>
      <w:r w:rsidR="00EA2F4C" w:rsidRPr="0097685D">
        <w:rPr>
          <w:sz w:val="22"/>
        </w:rPr>
        <w:t xml:space="preserve">Grading </w:t>
      </w:r>
      <w:r w:rsidRPr="0097685D">
        <w:rPr>
          <w:sz w:val="22"/>
        </w:rPr>
        <w:t>will be</w:t>
      </w:r>
      <w:r w:rsidR="00EA2F4C" w:rsidRPr="0097685D">
        <w:rPr>
          <w:sz w:val="22"/>
        </w:rPr>
        <w:t xml:space="preserve"> based on </w:t>
      </w:r>
      <w:r w:rsidR="0088301E" w:rsidRPr="0097685D">
        <w:rPr>
          <w:sz w:val="22"/>
        </w:rPr>
        <w:t xml:space="preserve">solution </w:t>
      </w:r>
      <w:r w:rsidR="00EA2F4C" w:rsidRPr="0097685D">
        <w:rPr>
          <w:sz w:val="22"/>
        </w:rPr>
        <w:t>correctness</w:t>
      </w:r>
      <w:r w:rsidR="0088301E" w:rsidRPr="0097685D">
        <w:rPr>
          <w:sz w:val="22"/>
        </w:rPr>
        <w:t xml:space="preserve"> </w:t>
      </w:r>
      <w:r w:rsidR="00A7503D">
        <w:rPr>
          <w:sz w:val="22"/>
        </w:rPr>
        <w:t xml:space="preserve">and </w:t>
      </w:r>
      <w:r w:rsidR="00EA2F4C" w:rsidRPr="0097685D">
        <w:rPr>
          <w:sz w:val="22"/>
        </w:rPr>
        <w:t>completen</w:t>
      </w:r>
      <w:r w:rsidR="0088301E" w:rsidRPr="0097685D">
        <w:rPr>
          <w:sz w:val="22"/>
        </w:rPr>
        <w:t>e</w:t>
      </w:r>
      <w:r w:rsidR="00EA2F4C" w:rsidRPr="0097685D">
        <w:rPr>
          <w:sz w:val="22"/>
        </w:rPr>
        <w:t>ss</w:t>
      </w:r>
      <w:r w:rsidR="0088301E" w:rsidRPr="0097685D">
        <w:rPr>
          <w:sz w:val="22"/>
        </w:rPr>
        <w:t xml:space="preserve"> </w:t>
      </w:r>
      <w:r w:rsidR="00A7503D">
        <w:rPr>
          <w:sz w:val="22"/>
        </w:rPr>
        <w:t>of your answers (85%)</w:t>
      </w:r>
      <w:r w:rsidR="00EA2F4C" w:rsidRPr="0097685D">
        <w:rPr>
          <w:sz w:val="22"/>
        </w:rPr>
        <w:t xml:space="preserve">, </w:t>
      </w:r>
      <w:r w:rsidR="00A7503D">
        <w:rPr>
          <w:sz w:val="22"/>
        </w:rPr>
        <w:t xml:space="preserve">and the quality of your report </w:t>
      </w:r>
      <w:r w:rsidR="0088301E" w:rsidRPr="0097685D">
        <w:rPr>
          <w:sz w:val="22"/>
        </w:rPr>
        <w:t>(1</w:t>
      </w:r>
      <w:r w:rsidR="00A7503D">
        <w:rPr>
          <w:sz w:val="22"/>
        </w:rPr>
        <w:t>5</w:t>
      </w:r>
      <w:r w:rsidR="0088301E" w:rsidRPr="0097685D">
        <w:rPr>
          <w:sz w:val="22"/>
        </w:rPr>
        <w:t>%)</w:t>
      </w:r>
      <w:r w:rsidR="00EA2F4C" w:rsidRPr="0097685D">
        <w:rPr>
          <w:sz w:val="22"/>
        </w:rPr>
        <w:t xml:space="preserve">. </w:t>
      </w:r>
      <w:r w:rsidR="00A7503D">
        <w:rPr>
          <w:sz w:val="22"/>
        </w:rPr>
        <w:t xml:space="preserve"> Your report should give a clear indication of the sources of any materials that you have referenced when preparinjg this assignment. </w:t>
      </w:r>
    </w:p>
    <w:sectPr w:rsidR="00A7503D" w:rsidSect="00B12EAE">
      <w:footerReference w:type="default" r:id="rId8"/>
      <w:pgSz w:w="11906" w:h="16838"/>
      <w:pgMar w:top="864" w:right="1008" w:bottom="864" w:left="1008" w:header="850" w:footer="994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43BE" w:rsidRDefault="008B43BE" w:rsidP="00276D70">
      <w:r>
        <w:separator/>
      </w:r>
    </w:p>
  </w:endnote>
  <w:endnote w:type="continuationSeparator" w:id="0">
    <w:p w:rsidR="008B43BE" w:rsidRDefault="008B43BE" w:rsidP="00276D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5435576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76D70" w:rsidRDefault="00276D7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4522B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276D70" w:rsidRDefault="00276D7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43BE" w:rsidRDefault="008B43BE" w:rsidP="00276D70">
      <w:r>
        <w:separator/>
      </w:r>
    </w:p>
  </w:footnote>
  <w:footnote w:type="continuationSeparator" w:id="0">
    <w:p w:rsidR="008B43BE" w:rsidRDefault="008B43BE" w:rsidP="00276D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3786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20B50906"/>
    <w:multiLevelType w:val="multilevel"/>
    <w:tmpl w:val="941A194C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>
    <w:nsid w:val="256729CD"/>
    <w:multiLevelType w:val="hybridMultilevel"/>
    <w:tmpl w:val="859884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AA5B83"/>
    <w:multiLevelType w:val="hybridMultilevel"/>
    <w:tmpl w:val="E814054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4EC46932"/>
    <w:multiLevelType w:val="hybridMultilevel"/>
    <w:tmpl w:val="92EA9B58"/>
    <w:lvl w:ilvl="0" w:tplc="1B584272">
      <w:start w:val="1"/>
      <w:numFmt w:val="lowerRoman"/>
      <w:lvlText w:val="(%1)"/>
      <w:lvlJc w:val="left"/>
      <w:pPr>
        <w:ind w:left="1205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5" w:hanging="480"/>
      </w:pPr>
    </w:lvl>
    <w:lvl w:ilvl="2" w:tplc="0409001B" w:tentative="1">
      <w:start w:val="1"/>
      <w:numFmt w:val="lowerRoman"/>
      <w:lvlText w:val="%3."/>
      <w:lvlJc w:val="right"/>
      <w:pPr>
        <w:ind w:left="1925" w:hanging="480"/>
      </w:pPr>
    </w:lvl>
    <w:lvl w:ilvl="3" w:tplc="0409000F" w:tentative="1">
      <w:start w:val="1"/>
      <w:numFmt w:val="decimal"/>
      <w:lvlText w:val="%4."/>
      <w:lvlJc w:val="left"/>
      <w:pPr>
        <w:ind w:left="240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5" w:hanging="480"/>
      </w:pPr>
    </w:lvl>
    <w:lvl w:ilvl="5" w:tplc="0409001B" w:tentative="1">
      <w:start w:val="1"/>
      <w:numFmt w:val="lowerRoman"/>
      <w:lvlText w:val="%6."/>
      <w:lvlJc w:val="right"/>
      <w:pPr>
        <w:ind w:left="3365" w:hanging="480"/>
      </w:pPr>
    </w:lvl>
    <w:lvl w:ilvl="6" w:tplc="0409000F" w:tentative="1">
      <w:start w:val="1"/>
      <w:numFmt w:val="decimal"/>
      <w:lvlText w:val="%7."/>
      <w:lvlJc w:val="left"/>
      <w:pPr>
        <w:ind w:left="384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5" w:hanging="480"/>
      </w:pPr>
    </w:lvl>
    <w:lvl w:ilvl="8" w:tplc="0409001B" w:tentative="1">
      <w:start w:val="1"/>
      <w:numFmt w:val="lowerRoman"/>
      <w:lvlText w:val="%9."/>
      <w:lvlJc w:val="right"/>
      <w:pPr>
        <w:ind w:left="4805" w:hanging="4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bordersDoNotSurroundHeader/>
  <w:bordersDoNotSurroundFooter/>
  <w:proofState w:grammar="clean"/>
  <w:trackRevisions/>
  <w:defaultTabStop w:val="480"/>
  <w:drawingGridHorizontalSpacing w:val="12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15C9"/>
    <w:rsid w:val="0002026F"/>
    <w:rsid w:val="00056CB7"/>
    <w:rsid w:val="000B15CA"/>
    <w:rsid w:val="000C1AEE"/>
    <w:rsid w:val="000D269C"/>
    <w:rsid w:val="000F3AA5"/>
    <w:rsid w:val="001A6F92"/>
    <w:rsid w:val="001D7AF2"/>
    <w:rsid w:val="001F0FD3"/>
    <w:rsid w:val="002046F2"/>
    <w:rsid w:val="002257C8"/>
    <w:rsid w:val="0022787A"/>
    <w:rsid w:val="00241BFE"/>
    <w:rsid w:val="00253A88"/>
    <w:rsid w:val="00254286"/>
    <w:rsid w:val="00274F3D"/>
    <w:rsid w:val="00276D70"/>
    <w:rsid w:val="00282B21"/>
    <w:rsid w:val="0028333D"/>
    <w:rsid w:val="00294362"/>
    <w:rsid w:val="002E5E9D"/>
    <w:rsid w:val="003244AD"/>
    <w:rsid w:val="00361BD1"/>
    <w:rsid w:val="00390A60"/>
    <w:rsid w:val="00421B83"/>
    <w:rsid w:val="00432B33"/>
    <w:rsid w:val="00496232"/>
    <w:rsid w:val="005015C9"/>
    <w:rsid w:val="00530F6E"/>
    <w:rsid w:val="00532473"/>
    <w:rsid w:val="00551B4F"/>
    <w:rsid w:val="00592DB7"/>
    <w:rsid w:val="005C6850"/>
    <w:rsid w:val="005C6D81"/>
    <w:rsid w:val="005E655A"/>
    <w:rsid w:val="00627C36"/>
    <w:rsid w:val="0064695B"/>
    <w:rsid w:val="00753012"/>
    <w:rsid w:val="00797A05"/>
    <w:rsid w:val="007E6002"/>
    <w:rsid w:val="007F0525"/>
    <w:rsid w:val="007F57A1"/>
    <w:rsid w:val="00823A4E"/>
    <w:rsid w:val="0088301E"/>
    <w:rsid w:val="008B43BE"/>
    <w:rsid w:val="008C663B"/>
    <w:rsid w:val="008D447B"/>
    <w:rsid w:val="008E428C"/>
    <w:rsid w:val="0094522B"/>
    <w:rsid w:val="0097685D"/>
    <w:rsid w:val="009C28B5"/>
    <w:rsid w:val="009F361B"/>
    <w:rsid w:val="00A7503D"/>
    <w:rsid w:val="00B12EAE"/>
    <w:rsid w:val="00B13CD9"/>
    <w:rsid w:val="00B76471"/>
    <w:rsid w:val="00BA1473"/>
    <w:rsid w:val="00BA195B"/>
    <w:rsid w:val="00C2504A"/>
    <w:rsid w:val="00C94C6A"/>
    <w:rsid w:val="00CB6B34"/>
    <w:rsid w:val="00D2739A"/>
    <w:rsid w:val="00D41AF9"/>
    <w:rsid w:val="00DA2817"/>
    <w:rsid w:val="00DA434E"/>
    <w:rsid w:val="00DC37A5"/>
    <w:rsid w:val="00E27E5F"/>
    <w:rsid w:val="00E97AA6"/>
    <w:rsid w:val="00EA2F4C"/>
    <w:rsid w:val="00EA359B"/>
    <w:rsid w:val="00EE0A9E"/>
    <w:rsid w:val="00EE7324"/>
    <w:rsid w:val="00F4529B"/>
    <w:rsid w:val="00F7112F"/>
    <w:rsid w:val="00F72003"/>
    <w:rsid w:val="00F875B7"/>
    <w:rsid w:val="00FA5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C94C6A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8333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E5E9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76D7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6D70"/>
  </w:style>
  <w:style w:type="paragraph" w:styleId="Footer">
    <w:name w:val="footer"/>
    <w:basedOn w:val="Normal"/>
    <w:link w:val="FooterChar"/>
    <w:uiPriority w:val="99"/>
    <w:unhideWhenUsed/>
    <w:rsid w:val="00276D7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6D70"/>
  </w:style>
  <w:style w:type="paragraph" w:styleId="BalloonText">
    <w:name w:val="Balloon Text"/>
    <w:basedOn w:val="Normal"/>
    <w:link w:val="BalloonTextChar"/>
    <w:uiPriority w:val="99"/>
    <w:semiHidden/>
    <w:unhideWhenUsed/>
    <w:rsid w:val="00254286"/>
    <w:rPr>
      <w:rFonts w:asciiTheme="majorHAnsi" w:eastAsiaTheme="majorEastAsia" w:hAnsiTheme="majorHAnsi" w:cstheme="majorBid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4286"/>
    <w:rPr>
      <w:rFonts w:asciiTheme="majorHAnsi" w:eastAsiaTheme="majorEastAsia" w:hAnsiTheme="majorHAnsi" w:cstheme="majorBidi"/>
      <w:sz w:val="16"/>
      <w:szCs w:val="16"/>
    </w:rPr>
  </w:style>
  <w:style w:type="table" w:styleId="TableGrid">
    <w:name w:val="Table Grid"/>
    <w:basedOn w:val="TableNormal"/>
    <w:uiPriority w:val="59"/>
    <w:rsid w:val="00EE73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94C6A"/>
    <w:rPr>
      <w:rFonts w:asciiTheme="majorHAnsi" w:eastAsiaTheme="majorEastAsia" w:hAnsiTheme="majorHAnsi" w:cstheme="majorBidi"/>
      <w:b/>
      <w:bCs/>
      <w:kern w:val="52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C94C6A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8333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E5E9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76D7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6D70"/>
  </w:style>
  <w:style w:type="paragraph" w:styleId="Footer">
    <w:name w:val="footer"/>
    <w:basedOn w:val="Normal"/>
    <w:link w:val="FooterChar"/>
    <w:uiPriority w:val="99"/>
    <w:unhideWhenUsed/>
    <w:rsid w:val="00276D7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6D70"/>
  </w:style>
  <w:style w:type="paragraph" w:styleId="BalloonText">
    <w:name w:val="Balloon Text"/>
    <w:basedOn w:val="Normal"/>
    <w:link w:val="BalloonTextChar"/>
    <w:uiPriority w:val="99"/>
    <w:semiHidden/>
    <w:unhideWhenUsed/>
    <w:rsid w:val="00254286"/>
    <w:rPr>
      <w:rFonts w:asciiTheme="majorHAnsi" w:eastAsiaTheme="majorEastAsia" w:hAnsiTheme="majorHAnsi" w:cstheme="majorBid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4286"/>
    <w:rPr>
      <w:rFonts w:asciiTheme="majorHAnsi" w:eastAsiaTheme="majorEastAsia" w:hAnsiTheme="majorHAnsi" w:cstheme="majorBidi"/>
      <w:sz w:val="16"/>
      <w:szCs w:val="16"/>
    </w:rPr>
  </w:style>
  <w:style w:type="table" w:styleId="TableGrid">
    <w:name w:val="Table Grid"/>
    <w:basedOn w:val="TableNormal"/>
    <w:uiPriority w:val="59"/>
    <w:rsid w:val="00EE73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94C6A"/>
    <w:rPr>
      <w:rFonts w:asciiTheme="majorHAnsi" w:eastAsiaTheme="majorEastAsia" w:hAnsiTheme="majorHAnsi" w:cstheme="majorBidi"/>
      <w:b/>
      <w:bCs/>
      <w:kern w:val="52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472</Words>
  <Characters>2694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2021-05-16T11:54:00Z</dcterms:created>
  <dcterms:modified xsi:type="dcterms:W3CDTF">2021-05-16T13:44:00Z</dcterms:modified>
</cp:coreProperties>
</file>